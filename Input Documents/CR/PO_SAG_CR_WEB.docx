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F35D" w14:textId="77777777" w:rsidR="00D23163" w:rsidRDefault="006E52D4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</w:t>
      </w:r>
    </w:p>
    <w:p w14:paraId="76980A54" w14:textId="591B4736" w:rsidR="00D23163" w:rsidRPr="00B70681" w:rsidRDefault="006E52D4">
      <w:pPr>
        <w:ind w:left="-720" w:right="-720"/>
        <w:rPr>
          <w:rFonts w:ascii="Roboto" w:eastAsia="Roboto" w:hAnsi="Roboto" w:cs="Roboto"/>
          <w:b/>
          <w:color w:val="3C78D8"/>
          <w:sz w:val="82"/>
          <w:szCs w:val="82"/>
          <w:lang w:val="en-US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SAG </w:t>
      </w:r>
      <w:r w:rsidR="00B70681">
        <w:rPr>
          <w:b/>
          <w:color w:val="3C78D8"/>
          <w:sz w:val="82"/>
          <w:szCs w:val="82"/>
        </w:rPr>
        <w:t>WEB</w:t>
      </w:r>
    </w:p>
    <w:p w14:paraId="41D126A9" w14:textId="0687BA83" w:rsidR="00D23163" w:rsidRDefault="006E52D4" w:rsidP="00B70681">
      <w:pPr>
        <w:bidi/>
        <w:ind w:left="-720" w:right="-720"/>
        <w:jc w:val="center"/>
        <w:rPr>
          <w:b/>
          <w:sz w:val="42"/>
          <w:szCs w:val="42"/>
          <w:lang w:bidi="ar-EG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0FC4FBD6" w14:textId="77777777" w:rsidR="00D23163" w:rsidRDefault="00D23163">
      <w:pPr>
        <w:rPr>
          <w:b/>
          <w:sz w:val="32"/>
          <w:szCs w:val="32"/>
        </w:rPr>
      </w:pPr>
    </w:p>
    <w:p w14:paraId="12FDFD70" w14:textId="77777777" w:rsidR="00D23163" w:rsidRDefault="006E52D4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373583778"/>
        <w:docPartObj>
          <w:docPartGallery w:val="Table of Contents"/>
          <w:docPartUnique/>
        </w:docPartObj>
      </w:sdtPr>
      <w:sdtContent>
        <w:p w14:paraId="34F06A1C" w14:textId="77777777" w:rsidR="00D23163" w:rsidRDefault="006E52D4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06238566" w14:textId="77777777" w:rsidR="00D23163" w:rsidRDefault="00000000">
          <w:pPr>
            <w:tabs>
              <w:tab w:val="right" w:pos="9360"/>
            </w:tabs>
            <w:spacing w:before="60" w:line="240" w:lineRule="auto"/>
            <w:rPr>
              <w:color w:val="000000"/>
              <w:sz w:val="28"/>
              <w:szCs w:val="28"/>
            </w:rPr>
          </w:pPr>
          <w:hyperlink w:anchor="_heading=h.30j0zll">
            <w:r w:rsidR="006E52D4">
              <w:rPr>
                <w:color w:val="000000"/>
                <w:sz w:val="28"/>
                <w:szCs w:val="28"/>
              </w:rPr>
              <w:t>Document History:</w:t>
            </w:r>
          </w:hyperlink>
          <w:r w:rsidR="006E52D4">
            <w:rPr>
              <w:color w:val="000000"/>
              <w:sz w:val="28"/>
              <w:szCs w:val="28"/>
            </w:rPr>
            <w:tab/>
          </w:r>
          <w:r w:rsidR="006E52D4">
            <w:rPr>
              <w:sz w:val="28"/>
              <w:szCs w:val="28"/>
            </w:rPr>
            <w:t>……………………………………………………………</w:t>
          </w:r>
          <w:r w:rsidR="006E52D4">
            <w:rPr>
              <w:color w:val="000000"/>
              <w:sz w:val="28"/>
              <w:szCs w:val="28"/>
            </w:rPr>
            <w:t>...</w:t>
          </w:r>
          <w:r w:rsidR="006E52D4">
            <w:fldChar w:fldCharType="begin"/>
          </w:r>
          <w:r w:rsidR="006E52D4">
            <w:instrText xml:space="preserve"> PAGEREF _heading=h.30j0zll \h </w:instrText>
          </w:r>
          <w:r w:rsidR="006E52D4">
            <w:fldChar w:fldCharType="separate"/>
          </w:r>
          <w:r w:rsidR="006E52D4">
            <w:rPr>
              <w:color w:val="000000"/>
              <w:sz w:val="28"/>
              <w:szCs w:val="28"/>
            </w:rPr>
            <w:t>1</w:t>
          </w:r>
          <w:r w:rsidR="006E52D4">
            <w:fldChar w:fldCharType="end"/>
          </w:r>
        </w:p>
        <w:p w14:paraId="1BC149A3" w14:textId="77777777" w:rsidR="00D23163" w:rsidRDefault="00000000">
          <w:pPr>
            <w:tabs>
              <w:tab w:val="right" w:pos="9360"/>
            </w:tabs>
            <w:spacing w:before="60" w:line="240" w:lineRule="auto"/>
          </w:pPr>
          <w:hyperlink w:anchor="_heading=h.3dy6vkm">
            <w:r w:rsidR="006E52D4">
              <w:rPr>
                <w:color w:val="000000"/>
                <w:sz w:val="28"/>
                <w:szCs w:val="28"/>
              </w:rPr>
              <w:t>Project Description:</w:t>
            </w:r>
          </w:hyperlink>
          <w:r w:rsidR="006E52D4">
            <w:rPr>
              <w:color w:val="000000"/>
              <w:sz w:val="28"/>
              <w:szCs w:val="28"/>
            </w:rPr>
            <w:tab/>
          </w:r>
          <w:r w:rsidR="006E52D4">
            <w:rPr>
              <w:sz w:val="28"/>
              <w:szCs w:val="28"/>
            </w:rPr>
            <w:t>……………………………………………………………</w:t>
          </w:r>
          <w:r w:rsidR="006E52D4">
            <w:rPr>
              <w:color w:val="000000"/>
              <w:sz w:val="28"/>
              <w:szCs w:val="28"/>
            </w:rPr>
            <w:t>.</w:t>
          </w:r>
          <w:r w:rsidR="006E52D4">
            <w:fldChar w:fldCharType="begin"/>
          </w:r>
          <w:r w:rsidR="006E52D4">
            <w:instrText xml:space="preserve"> PAGEREF _heading=h.3dy6vkm \h </w:instrText>
          </w:r>
          <w:r w:rsidR="006E52D4">
            <w:fldChar w:fldCharType="separate"/>
          </w:r>
          <w:r w:rsidR="006E52D4">
            <w:rPr>
              <w:color w:val="000000"/>
              <w:sz w:val="28"/>
              <w:szCs w:val="28"/>
            </w:rPr>
            <w:t>2</w:t>
          </w:r>
          <w:r w:rsidR="006E52D4">
            <w:fldChar w:fldCharType="end"/>
          </w:r>
        </w:p>
        <w:p w14:paraId="6132B2CD" w14:textId="575AB469" w:rsidR="00D23163" w:rsidRDefault="006E52D4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r>
            <w:rPr>
              <w:sz w:val="28"/>
              <w:szCs w:val="28"/>
            </w:rPr>
            <w:t>Requirements Mapping ………………</w:t>
          </w:r>
          <w:r w:rsidR="000B705C">
            <w:rPr>
              <w:sz w:val="28"/>
              <w:szCs w:val="28"/>
            </w:rPr>
            <w:t>…….</w:t>
          </w:r>
          <w:r>
            <w:rPr>
              <w:sz w:val="28"/>
              <w:szCs w:val="28"/>
            </w:rPr>
            <w:tab/>
            <w:t>…………………………………...3</w:t>
          </w:r>
          <w:r>
            <w:fldChar w:fldCharType="end"/>
          </w:r>
        </w:p>
      </w:sdtContent>
    </w:sdt>
    <w:p w14:paraId="71025257" w14:textId="77777777" w:rsidR="00D23163" w:rsidRDefault="006E52D4">
      <w:pPr>
        <w:pStyle w:val="Title"/>
      </w:pPr>
      <w:bookmarkStart w:id="0" w:name="_heading=h.gjdgxs" w:colFirst="0" w:colLast="0"/>
      <w:bookmarkEnd w:id="0"/>
      <w:r>
        <w:t xml:space="preserve">Document Status: 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407"/>
        <w:gridCol w:w="4958"/>
      </w:tblGrid>
      <w:tr w:rsidR="00D23163" w14:paraId="09EB04C8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B4B7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938A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PO_SAG_CR_WEB</w:t>
            </w:r>
          </w:p>
        </w:tc>
      </w:tr>
      <w:tr w:rsidR="00D23163" w14:paraId="4BCC4CA1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1E09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0DA6" w14:textId="275B6834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V1.</w:t>
            </w:r>
            <w:r w:rsidR="005A256C">
              <w:t>3</w:t>
            </w:r>
          </w:p>
        </w:tc>
      </w:tr>
      <w:tr w:rsidR="00D23163" w14:paraId="0F665B2E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A695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AA21" w14:textId="2DFDBE31" w:rsidR="00D23163" w:rsidRDefault="007863C0">
            <w:pPr>
              <w:widowControl w:val="0"/>
              <w:spacing w:line="288" w:lineRule="auto"/>
              <w:jc w:val="center"/>
            </w:pPr>
            <w:r>
              <w:t>Released</w:t>
            </w:r>
          </w:p>
        </w:tc>
      </w:tr>
      <w:tr w:rsidR="00D23163" w14:paraId="65A64FF7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A71D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E53D" w14:textId="156D636B" w:rsidR="00D23163" w:rsidRDefault="00275FCD" w:rsidP="00E97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Ahmed Mohamed</w:t>
            </w:r>
          </w:p>
        </w:tc>
      </w:tr>
      <w:tr w:rsidR="00D23163" w14:paraId="0F4DFFD2" w14:textId="77777777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ABC5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73C3" w14:textId="101818D2" w:rsidR="00D23163" w:rsidRDefault="006E52D4">
            <w:pPr>
              <w:widowControl w:val="0"/>
              <w:spacing w:line="240" w:lineRule="auto"/>
              <w:jc w:val="center"/>
            </w:pPr>
            <w:r>
              <w:t>[</w:t>
            </w:r>
            <w:r w:rsidR="00B70681">
              <w:t>1</w:t>
            </w:r>
            <w:r w:rsidR="000B705C">
              <w:t>7</w:t>
            </w:r>
            <w:r w:rsidR="00B70681">
              <w:t>-10-2022</w:t>
            </w:r>
            <w:r>
              <w:t>]</w:t>
            </w:r>
          </w:p>
        </w:tc>
      </w:tr>
      <w:tr w:rsidR="008B5291" w14:paraId="1AC73DD1" w14:textId="77777777" w:rsidTr="008B529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F84" w14:textId="29D7C7D6" w:rsidR="008B5291" w:rsidRDefault="008B5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193A" w14:textId="250FCE4B" w:rsidR="008B5291" w:rsidRDefault="008B5291">
            <w:pPr>
              <w:widowControl w:val="0"/>
              <w:spacing w:line="240" w:lineRule="auto"/>
              <w:jc w:val="center"/>
            </w:pPr>
            <w:r>
              <w:t xml:space="preserve">Mahmoud </w:t>
            </w:r>
            <w:r w:rsidR="00275FCD">
              <w:t>Hussein</w:t>
            </w:r>
          </w:p>
        </w:tc>
        <w:tc>
          <w:tcPr>
            <w:tcW w:w="4958" w:type="dxa"/>
            <w:shd w:val="clear" w:color="auto" w:fill="auto"/>
          </w:tcPr>
          <w:p w14:paraId="115591CE" w14:textId="602321AA" w:rsidR="008B5291" w:rsidRDefault="008B5291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  <w:tr w:rsidR="008B5291" w14:paraId="2AB317F1" w14:textId="77777777" w:rsidTr="008B529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B41C" w14:textId="5F8DD0BE" w:rsidR="008B5291" w:rsidRDefault="008B5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0489" w14:textId="77777777" w:rsidR="008B5291" w:rsidRDefault="008B5291">
            <w:pPr>
              <w:widowControl w:val="0"/>
              <w:spacing w:line="240" w:lineRule="auto"/>
              <w:jc w:val="center"/>
            </w:pPr>
            <w:r>
              <w:t>Ammar Yasser</w:t>
            </w:r>
          </w:p>
        </w:tc>
        <w:tc>
          <w:tcPr>
            <w:tcW w:w="4958" w:type="dxa"/>
            <w:shd w:val="clear" w:color="auto" w:fill="auto"/>
          </w:tcPr>
          <w:p w14:paraId="34E75BA2" w14:textId="7578DB2D" w:rsidR="008B5291" w:rsidRDefault="008B5291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  <w:tr w:rsidR="008B5291" w14:paraId="30F23E87" w14:textId="77777777" w:rsidTr="008B5291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21C8" w14:textId="493A26DF" w:rsidR="008B5291" w:rsidRDefault="008B5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2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E0A5" w14:textId="77777777" w:rsidR="008B5291" w:rsidRDefault="008B5291">
            <w:pPr>
              <w:widowControl w:val="0"/>
              <w:spacing w:line="240" w:lineRule="auto"/>
              <w:jc w:val="center"/>
            </w:pPr>
            <w:proofErr w:type="spellStart"/>
            <w:r>
              <w:t>Esraa</w:t>
            </w:r>
            <w:proofErr w:type="spellEnd"/>
            <w:r>
              <w:t xml:space="preserve"> Abdelnaby</w:t>
            </w:r>
          </w:p>
        </w:tc>
        <w:tc>
          <w:tcPr>
            <w:tcW w:w="4958" w:type="dxa"/>
            <w:shd w:val="clear" w:color="auto" w:fill="auto"/>
          </w:tcPr>
          <w:p w14:paraId="4643C53B" w14:textId="75FD4713" w:rsidR="008B5291" w:rsidRDefault="008B5291">
            <w:pPr>
              <w:widowControl w:val="0"/>
              <w:spacing w:line="240" w:lineRule="auto"/>
              <w:jc w:val="center"/>
            </w:pPr>
            <w:r>
              <w:t>Approved</w:t>
            </w:r>
          </w:p>
        </w:tc>
      </w:tr>
    </w:tbl>
    <w:p w14:paraId="3E5BD80E" w14:textId="77777777" w:rsidR="00D23163" w:rsidRDefault="00D23163"/>
    <w:p w14:paraId="647C76D6" w14:textId="77777777" w:rsidR="00D23163" w:rsidRDefault="006E52D4">
      <w:pPr>
        <w:pStyle w:val="Title"/>
      </w:pPr>
      <w:bookmarkStart w:id="1" w:name="_heading=h.30j0zll" w:colFirst="0" w:colLast="0"/>
      <w:bookmarkEnd w:id="1"/>
      <w:r>
        <w:t xml:space="preserve">Document History: 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D23163" w14:paraId="14AD6C6A" w14:textId="77777777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E336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3E91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14A78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B8EE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D23163" w14:paraId="68DB252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BD7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CCD4" w14:textId="794F5DFA" w:rsidR="00D23163" w:rsidRDefault="00E97D1F">
            <w:pPr>
              <w:widowControl w:val="0"/>
              <w:spacing w:line="240" w:lineRule="auto"/>
              <w:jc w:val="center"/>
            </w:pPr>
            <w:r>
              <w:t xml:space="preserve">Mahmoud </w:t>
            </w:r>
            <w:r w:rsidR="00275FCD">
              <w:t>Hussein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8CB3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[22-9-2022]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84E5" w14:textId="77777777" w:rsidR="00D23163" w:rsidRDefault="006E52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Initial Creation</w:t>
            </w:r>
          </w:p>
        </w:tc>
      </w:tr>
      <w:tr w:rsidR="00E97D1F" w14:paraId="2B32FDB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CF9" w14:textId="77777777" w:rsidR="00E97D1F" w:rsidRDefault="00E97D1F" w:rsidP="00E97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BD31" w14:textId="31FACF77" w:rsidR="00E97D1F" w:rsidRDefault="00E97D1F" w:rsidP="00E97D1F">
            <w:pPr>
              <w:widowControl w:val="0"/>
              <w:spacing w:line="240" w:lineRule="auto"/>
              <w:jc w:val="center"/>
            </w:pPr>
            <w:r>
              <w:t xml:space="preserve">Mahmoud </w:t>
            </w:r>
            <w:r w:rsidR="00275FCD">
              <w:t>Hussein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C763" w14:textId="77777777" w:rsidR="00E97D1F" w:rsidRDefault="00E97D1F" w:rsidP="00E97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[24-9-2022]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D87D" w14:textId="77777777" w:rsidR="00E97D1F" w:rsidRDefault="00E97D1F" w:rsidP="00E97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feature and key element</w:t>
            </w:r>
          </w:p>
        </w:tc>
      </w:tr>
      <w:tr w:rsidR="00E97D1F" w14:paraId="720F768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6E4A" w14:textId="16B1B054" w:rsidR="00E97D1F" w:rsidRDefault="00E97D1F" w:rsidP="00E97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CF93" w14:textId="242F53B9" w:rsidR="00E97D1F" w:rsidRDefault="00E97D1F" w:rsidP="00E97D1F">
            <w:pPr>
              <w:widowControl w:val="0"/>
              <w:spacing w:line="240" w:lineRule="auto"/>
              <w:jc w:val="center"/>
            </w:pPr>
            <w:r>
              <w:t>Ahmed Mohamed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E0D8" w14:textId="1EF93A9B" w:rsidR="00E97D1F" w:rsidRDefault="00E97D1F" w:rsidP="00E97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[17-10-2022]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78EA" w14:textId="71AE2B43" w:rsidR="00E97D1F" w:rsidRPr="00821068" w:rsidRDefault="00E97D1F" w:rsidP="00E97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 w:themeColor="background1"/>
              </w:rPr>
            </w:pPr>
            <w:r>
              <w:t>Edit Definition and key element</w:t>
            </w:r>
          </w:p>
        </w:tc>
      </w:tr>
      <w:tr w:rsidR="00275FCD" w14:paraId="764B273D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C7A" w14:textId="08A7D889" w:rsidR="00275FCD" w:rsidRDefault="00275FCD" w:rsidP="00E97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42BA" w14:textId="2BB18056" w:rsidR="00275FCD" w:rsidRDefault="00275FCD" w:rsidP="00E97D1F">
            <w:pPr>
              <w:widowControl w:val="0"/>
              <w:spacing w:line="240" w:lineRule="auto"/>
              <w:jc w:val="center"/>
            </w:pPr>
            <w:r>
              <w:t xml:space="preserve">Mahmoud Hussein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9D88" w14:textId="570BD621" w:rsidR="00275FCD" w:rsidRDefault="00275FCD" w:rsidP="00E97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[10/11/2022]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3A95" w14:textId="2C33E8DB" w:rsidR="00275FCD" w:rsidRDefault="00275FCD" w:rsidP="00E97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Edit key element</w:t>
            </w:r>
          </w:p>
        </w:tc>
      </w:tr>
    </w:tbl>
    <w:p w14:paraId="5191A3E0" w14:textId="77777777" w:rsidR="00D23163" w:rsidRDefault="00D23163">
      <w:bookmarkStart w:id="2" w:name="_heading=h.1fob9te" w:colFirst="0" w:colLast="0"/>
      <w:bookmarkStart w:id="3" w:name="_heading=h.3znysh7" w:colFirst="0" w:colLast="0"/>
      <w:bookmarkEnd w:id="2"/>
      <w:bookmarkEnd w:id="3"/>
    </w:p>
    <w:p w14:paraId="5B48BA90" w14:textId="77777777" w:rsidR="00D23163" w:rsidRDefault="006E52D4">
      <w:pPr>
        <w:pStyle w:val="Title"/>
      </w:pPr>
      <w:bookmarkStart w:id="4" w:name="_heading=h.tvdrnjw7uk8l" w:colFirst="0" w:colLast="0"/>
      <w:bookmarkEnd w:id="4"/>
      <w:r>
        <w:t>Project Description:</w:t>
      </w:r>
    </w:p>
    <w:p w14:paraId="102A1FA0" w14:textId="77777777" w:rsidR="00D23163" w:rsidRDefault="006E52D4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14:paraId="158C138B" w14:textId="564CF248" w:rsidR="00821068" w:rsidRDefault="00821068">
      <w:pPr>
        <w:spacing w:after="200"/>
        <w:jc w:val="both"/>
        <w:rPr>
          <w:sz w:val="24"/>
          <w:szCs w:val="24"/>
        </w:rPr>
      </w:pPr>
      <w:r w:rsidRPr="00821068">
        <w:rPr>
          <w:sz w:val="24"/>
          <w:szCs w:val="24"/>
        </w:rPr>
        <w:t xml:space="preserve">The project </w:t>
      </w:r>
      <w:r w:rsidR="00560E81" w:rsidRPr="00821068">
        <w:rPr>
          <w:sz w:val="24"/>
          <w:szCs w:val="24"/>
        </w:rPr>
        <w:t>consists</w:t>
      </w:r>
      <w:r w:rsidRPr="00821068">
        <w:rPr>
          <w:sz w:val="24"/>
          <w:szCs w:val="24"/>
        </w:rPr>
        <w:t xml:space="preserve"> of Website and Dashboard. The Website is for showing our product and </w:t>
      </w:r>
      <w:r w:rsidR="00560E81" w:rsidRPr="00821068">
        <w:rPr>
          <w:sz w:val="24"/>
          <w:szCs w:val="24"/>
        </w:rPr>
        <w:t>enables</w:t>
      </w:r>
      <w:r w:rsidRPr="00821068">
        <w:rPr>
          <w:sz w:val="24"/>
          <w:szCs w:val="24"/>
        </w:rPr>
        <w:t xml:space="preserve"> the user </w:t>
      </w:r>
      <w:r w:rsidR="00560E81" w:rsidRPr="00821068">
        <w:rPr>
          <w:sz w:val="24"/>
          <w:szCs w:val="24"/>
        </w:rPr>
        <w:t>to place</w:t>
      </w:r>
      <w:r w:rsidRPr="00821068">
        <w:rPr>
          <w:sz w:val="24"/>
          <w:szCs w:val="24"/>
        </w:rPr>
        <w:t xml:space="preserve"> an order. The Dashboard is for Admin control to show an overview and statistics about the product.</w:t>
      </w:r>
    </w:p>
    <w:p w14:paraId="548A3093" w14:textId="24240978" w:rsidR="00D23163" w:rsidRDefault="00821068">
      <w:pPr>
        <w:spacing w:after="200"/>
        <w:jc w:val="both"/>
        <w:rPr>
          <w:color w:val="3C78D8"/>
          <w:sz w:val="28"/>
          <w:szCs w:val="28"/>
        </w:rPr>
      </w:pPr>
      <w:r w:rsidRPr="00821068">
        <w:rPr>
          <w:sz w:val="24"/>
          <w:szCs w:val="24"/>
        </w:rPr>
        <w:t xml:space="preserve"> </w:t>
      </w:r>
      <w:r>
        <w:rPr>
          <w:color w:val="3C78D8"/>
          <w:sz w:val="28"/>
          <w:szCs w:val="28"/>
        </w:rPr>
        <w:t>Features:</w:t>
      </w:r>
    </w:p>
    <w:p w14:paraId="54764986" w14:textId="77777777" w:rsidR="00D23163" w:rsidRDefault="006E52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can buy the product through the E-commerce Website.</w:t>
      </w:r>
    </w:p>
    <w:p w14:paraId="58EF7684" w14:textId="72DC3315" w:rsidR="00D23163" w:rsidRDefault="006E52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dashboard to manage the data</w:t>
      </w:r>
    </w:p>
    <w:p w14:paraId="04A0A51E" w14:textId="77777777" w:rsidR="00821068" w:rsidRDefault="00821068" w:rsidP="00821068">
      <w:pPr>
        <w:ind w:left="720"/>
        <w:rPr>
          <w:sz w:val="24"/>
          <w:szCs w:val="24"/>
        </w:rPr>
      </w:pPr>
    </w:p>
    <w:p w14:paraId="1BA5ED63" w14:textId="77777777" w:rsidR="00D23163" w:rsidRDefault="006E52D4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7817C24E" w14:textId="56AF1D69" w:rsidR="00C30ED8" w:rsidRDefault="00560E81" w:rsidP="00C30ED8">
      <w:pPr>
        <w:numPr>
          <w:ilvl w:val="0"/>
          <w:numId w:val="2"/>
        </w:numPr>
        <w:rPr>
          <w:sz w:val="24"/>
          <w:szCs w:val="24"/>
        </w:rPr>
      </w:pPr>
      <w:r w:rsidRPr="00C30ED8">
        <w:rPr>
          <w:sz w:val="24"/>
          <w:szCs w:val="24"/>
        </w:rPr>
        <w:t>The landing</w:t>
      </w:r>
      <w:r w:rsidR="006E52D4" w:rsidRPr="00C30ED8">
        <w:rPr>
          <w:sz w:val="24"/>
          <w:szCs w:val="24"/>
        </w:rPr>
        <w:t xml:space="preserve"> </w:t>
      </w:r>
      <w:r w:rsidR="00C30ED8" w:rsidRPr="00DB0AF5">
        <w:rPr>
          <w:sz w:val="24"/>
          <w:szCs w:val="24"/>
        </w:rPr>
        <w:t>page shall show features about the product.</w:t>
      </w:r>
    </w:p>
    <w:p w14:paraId="7B97C4A4" w14:textId="29DD2505" w:rsidR="00C30ED8" w:rsidRPr="00DB0AF5" w:rsidRDefault="00C30ED8" w:rsidP="00C30ED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B0AF5">
        <w:rPr>
          <w:sz w:val="24"/>
          <w:szCs w:val="24"/>
        </w:rPr>
        <w:t>Customer shall place and track orders.</w:t>
      </w:r>
    </w:p>
    <w:p w14:paraId="29033259" w14:textId="676FF215" w:rsidR="00C30ED8" w:rsidRDefault="00C30ED8" w:rsidP="00C30ED8">
      <w:pPr>
        <w:numPr>
          <w:ilvl w:val="0"/>
          <w:numId w:val="2"/>
        </w:numPr>
        <w:rPr>
          <w:sz w:val="24"/>
          <w:szCs w:val="24"/>
        </w:rPr>
      </w:pPr>
      <w:r w:rsidRPr="00DB0AF5">
        <w:rPr>
          <w:sz w:val="24"/>
          <w:szCs w:val="24"/>
        </w:rPr>
        <w:t>User shall have an account</w:t>
      </w:r>
      <w:r>
        <w:rPr>
          <w:sz w:val="24"/>
          <w:szCs w:val="24"/>
        </w:rPr>
        <w:t>.</w:t>
      </w:r>
    </w:p>
    <w:p w14:paraId="1E975B8D" w14:textId="2F9FFF59" w:rsidR="00C30ED8" w:rsidRDefault="00C30ED8">
      <w:pPr>
        <w:numPr>
          <w:ilvl w:val="0"/>
          <w:numId w:val="2"/>
        </w:numPr>
        <w:rPr>
          <w:sz w:val="24"/>
          <w:szCs w:val="24"/>
        </w:rPr>
      </w:pPr>
      <w:r w:rsidRPr="00DB0AF5">
        <w:rPr>
          <w:sz w:val="24"/>
          <w:szCs w:val="24"/>
        </w:rPr>
        <w:t>Users shall send feedback and report technical issues.</w:t>
      </w:r>
    </w:p>
    <w:p w14:paraId="7FB920EA" w14:textId="494EDF1C" w:rsidR="00C30ED8" w:rsidRPr="00DB0AF5" w:rsidRDefault="00C30ED8" w:rsidP="00C30ED8">
      <w:pPr>
        <w:numPr>
          <w:ilvl w:val="0"/>
          <w:numId w:val="2"/>
        </w:numPr>
        <w:rPr>
          <w:sz w:val="24"/>
          <w:szCs w:val="24"/>
        </w:rPr>
      </w:pPr>
      <w:r w:rsidRPr="00DB0AF5">
        <w:rPr>
          <w:sz w:val="24"/>
          <w:szCs w:val="24"/>
        </w:rPr>
        <w:t>Dashboard shall have different users’ roles.</w:t>
      </w:r>
    </w:p>
    <w:p w14:paraId="238DECA4" w14:textId="72A20A17" w:rsidR="00C30ED8" w:rsidRPr="00DB0AF5" w:rsidRDefault="00C30ED8" w:rsidP="00C30ED8">
      <w:pPr>
        <w:numPr>
          <w:ilvl w:val="0"/>
          <w:numId w:val="2"/>
        </w:numPr>
        <w:rPr>
          <w:sz w:val="24"/>
          <w:szCs w:val="24"/>
        </w:rPr>
      </w:pPr>
      <w:r w:rsidRPr="00DB0AF5">
        <w:rPr>
          <w:sz w:val="24"/>
          <w:szCs w:val="24"/>
          <w:highlight w:val="white"/>
        </w:rPr>
        <w:t xml:space="preserve">Dashboard shall </w:t>
      </w:r>
      <w:r w:rsidR="00560E81" w:rsidRPr="00DB0AF5">
        <w:rPr>
          <w:sz w:val="24"/>
          <w:szCs w:val="24"/>
        </w:rPr>
        <w:t>vary</w:t>
      </w:r>
      <w:r w:rsidRPr="00DB0AF5">
        <w:rPr>
          <w:sz w:val="24"/>
          <w:szCs w:val="24"/>
        </w:rPr>
        <w:t xml:space="preserve"> according to the user</w:t>
      </w:r>
      <w:r w:rsidR="00560E81">
        <w:rPr>
          <w:sz w:val="24"/>
          <w:szCs w:val="24"/>
        </w:rPr>
        <w:t>'s</w:t>
      </w:r>
      <w:r w:rsidRPr="00DB0AF5">
        <w:rPr>
          <w:sz w:val="24"/>
          <w:szCs w:val="24"/>
          <w:highlight w:val="white"/>
        </w:rPr>
        <w:t xml:space="preserve"> type.</w:t>
      </w:r>
    </w:p>
    <w:p w14:paraId="5ECAEABD" w14:textId="39FA5A5B" w:rsidR="00C30ED8" w:rsidRDefault="00C30ED8">
      <w:pPr>
        <w:numPr>
          <w:ilvl w:val="0"/>
          <w:numId w:val="2"/>
        </w:numPr>
        <w:rPr>
          <w:sz w:val="24"/>
          <w:szCs w:val="24"/>
        </w:rPr>
      </w:pPr>
      <w:r w:rsidRPr="00DB0AF5">
        <w:rPr>
          <w:sz w:val="24"/>
          <w:szCs w:val="24"/>
          <w:highlight w:val="white"/>
        </w:rPr>
        <w:t>Dashboard role shall have different permissions</w:t>
      </w:r>
      <w:r w:rsidR="00560E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FE4CE5A" w14:textId="1039E4AA" w:rsidR="00560E81" w:rsidRDefault="00560E81">
      <w:pPr>
        <w:numPr>
          <w:ilvl w:val="0"/>
          <w:numId w:val="2"/>
        </w:numPr>
        <w:rPr>
          <w:sz w:val="24"/>
          <w:szCs w:val="24"/>
          <w:highlight w:val="white"/>
        </w:rPr>
      </w:pPr>
      <w:r w:rsidRPr="00DB0AF5">
        <w:rPr>
          <w:sz w:val="24"/>
          <w:szCs w:val="24"/>
        </w:rPr>
        <w:t xml:space="preserve">Dashboard shall generate statistics and </w:t>
      </w:r>
      <w:r w:rsidRPr="00DB0AF5">
        <w:rPr>
          <w:sz w:val="24"/>
          <w:szCs w:val="24"/>
        </w:rPr>
        <w:t>summaries</w:t>
      </w:r>
      <w:r>
        <w:rPr>
          <w:sz w:val="24"/>
          <w:szCs w:val="24"/>
        </w:rPr>
        <w:t xml:space="preserve"> </w:t>
      </w:r>
      <w:r w:rsidRPr="00DB0AF5">
        <w:rPr>
          <w:sz w:val="24"/>
          <w:szCs w:val="24"/>
        </w:rPr>
        <w:t>about the websit</w:t>
      </w:r>
      <w:r>
        <w:rPr>
          <w:sz w:val="24"/>
          <w:szCs w:val="24"/>
        </w:rPr>
        <w:t>e.</w:t>
      </w:r>
    </w:p>
    <w:p w14:paraId="272D3EB8" w14:textId="3F68DA98" w:rsidR="00560E81" w:rsidRDefault="00560E8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DB0AF5">
        <w:rPr>
          <w:sz w:val="24"/>
          <w:szCs w:val="24"/>
        </w:rPr>
        <w:t>ser</w:t>
      </w:r>
      <w:r>
        <w:rPr>
          <w:sz w:val="24"/>
          <w:szCs w:val="24"/>
        </w:rPr>
        <w:t>'s</w:t>
      </w:r>
      <w:r w:rsidRPr="00DB0AF5">
        <w:rPr>
          <w:sz w:val="24"/>
          <w:szCs w:val="24"/>
          <w:highlight w:val="white"/>
        </w:rPr>
        <w:t xml:space="preserve"> </w:t>
      </w:r>
      <w:r w:rsidRPr="00DB0AF5">
        <w:rPr>
          <w:sz w:val="24"/>
          <w:szCs w:val="24"/>
          <w:highlight w:val="white"/>
        </w:rPr>
        <w:t>Dashboard shall handle payment log</w:t>
      </w:r>
      <w:r>
        <w:rPr>
          <w:sz w:val="24"/>
          <w:szCs w:val="24"/>
          <w:highlight w:val="white"/>
        </w:rPr>
        <w:t>s</w:t>
      </w:r>
      <w:r w:rsidRPr="00DB0AF5">
        <w:rPr>
          <w:sz w:val="24"/>
          <w:szCs w:val="24"/>
          <w:highlight w:val="white"/>
        </w:rPr>
        <w:t>.</w:t>
      </w:r>
    </w:p>
    <w:p w14:paraId="5654D908" w14:textId="38BB7E78" w:rsidR="00D23163" w:rsidRDefault="00560E81">
      <w:pPr>
        <w:numPr>
          <w:ilvl w:val="0"/>
          <w:numId w:val="2"/>
        </w:numPr>
        <w:rPr>
          <w:sz w:val="24"/>
          <w:szCs w:val="24"/>
        </w:rPr>
      </w:pPr>
      <w:r w:rsidRPr="00DB0AF5">
        <w:rPr>
          <w:sz w:val="24"/>
          <w:szCs w:val="24"/>
        </w:rPr>
        <w:t>U</w:t>
      </w:r>
      <w:r w:rsidRPr="00DB0AF5">
        <w:rPr>
          <w:sz w:val="24"/>
          <w:szCs w:val="24"/>
        </w:rPr>
        <w:t>ser</w:t>
      </w:r>
      <w:r>
        <w:rPr>
          <w:sz w:val="24"/>
          <w:szCs w:val="24"/>
        </w:rPr>
        <w:t xml:space="preserve">'s </w:t>
      </w:r>
      <w:r w:rsidRPr="00DB0AF5">
        <w:rPr>
          <w:sz w:val="24"/>
          <w:szCs w:val="24"/>
        </w:rPr>
        <w:t>Dashboard shall handle and keep tr</w:t>
      </w:r>
      <w:r w:rsidR="00275FCD">
        <w:rPr>
          <w:sz w:val="24"/>
          <w:szCs w:val="24"/>
        </w:rPr>
        <w:t>acking</w:t>
      </w:r>
      <w:r w:rsidRPr="00DB0AF5">
        <w:rPr>
          <w:sz w:val="24"/>
          <w:szCs w:val="24"/>
        </w:rPr>
        <w:t xml:space="preserve"> customers.</w:t>
      </w:r>
    </w:p>
    <w:p w14:paraId="1016E8A4" w14:textId="248E38D5" w:rsidR="00D23163" w:rsidRDefault="00560E8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dmin</w:t>
      </w:r>
      <w:r>
        <w:rPr>
          <w:sz w:val="24"/>
          <w:szCs w:val="24"/>
        </w:rPr>
        <w:t xml:space="preserve">'s </w:t>
      </w:r>
      <w:r w:rsidR="006E52D4">
        <w:rPr>
          <w:sz w:val="24"/>
          <w:szCs w:val="24"/>
        </w:rPr>
        <w:t xml:space="preserve">Dashboard </w:t>
      </w:r>
      <w:r>
        <w:rPr>
          <w:sz w:val="24"/>
          <w:szCs w:val="24"/>
        </w:rPr>
        <w:t>shall</w:t>
      </w:r>
      <w:r w:rsidR="006E52D4">
        <w:rPr>
          <w:sz w:val="24"/>
          <w:szCs w:val="24"/>
        </w:rPr>
        <w:t xml:space="preserve"> handle and keep track</w:t>
      </w:r>
      <w:r>
        <w:rPr>
          <w:sz w:val="24"/>
          <w:szCs w:val="24"/>
        </w:rPr>
        <w:t>ing</w:t>
      </w:r>
      <w:r w:rsidR="006E52D4">
        <w:rPr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6E52D4">
        <w:rPr>
          <w:sz w:val="24"/>
          <w:szCs w:val="24"/>
        </w:rPr>
        <w:t>dashboard.</w:t>
      </w:r>
    </w:p>
    <w:p w14:paraId="59E7A229" w14:textId="77777777" w:rsidR="00D23163" w:rsidRDefault="00D23163">
      <w:pPr>
        <w:ind w:left="720"/>
        <w:rPr>
          <w:sz w:val="24"/>
          <w:szCs w:val="24"/>
          <w:highlight w:val="white"/>
        </w:rPr>
      </w:pPr>
    </w:p>
    <w:p w14:paraId="2644DCC8" w14:textId="077CE1F8" w:rsidR="00D23163" w:rsidRPr="005946FE" w:rsidRDefault="00B70681">
      <w:pPr>
        <w:pStyle w:val="Title"/>
      </w:pPr>
      <w:bookmarkStart w:id="5" w:name="_heading=h.2et92p0" w:colFirst="0" w:colLast="0"/>
      <w:bookmarkEnd w:id="5"/>
      <w:r w:rsidRPr="005946FE">
        <w:rPr>
          <w:sz w:val="28"/>
          <w:szCs w:val="28"/>
        </w:rPr>
        <w:t>Requirements Mapping: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23163" w14:paraId="2B9CC800" w14:textId="77777777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AEFC" w14:textId="77777777" w:rsidR="00D23163" w:rsidRDefault="006E52D4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DA94" w14:textId="77777777" w:rsidR="00D23163" w:rsidRDefault="006E52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>PO_SAG_CR_WEB</w:t>
            </w:r>
            <w:r>
              <w:rPr>
                <w:sz w:val="20"/>
                <w:szCs w:val="20"/>
              </w:rPr>
              <w:t>_001-V1.0</w:t>
            </w:r>
          </w:p>
        </w:tc>
        <w:tc>
          <w:tcPr>
            <w:tcW w:w="11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5423A" w14:textId="7D8295EA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Mapped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D414" w14:textId="77777777" w:rsidR="00560E81" w:rsidRDefault="00560E81" w:rsidP="00560E81">
            <w:pPr>
              <w:rPr>
                <w:sz w:val="24"/>
                <w:szCs w:val="24"/>
              </w:rPr>
            </w:pPr>
            <w:r w:rsidRPr="00C30ED8">
              <w:rPr>
                <w:sz w:val="24"/>
                <w:szCs w:val="24"/>
              </w:rPr>
              <w:t xml:space="preserve">The landing </w:t>
            </w:r>
            <w:r w:rsidRPr="00DB0AF5">
              <w:rPr>
                <w:sz w:val="24"/>
                <w:szCs w:val="24"/>
              </w:rPr>
              <w:t>page shall show features about the product.</w:t>
            </w:r>
          </w:p>
          <w:p w14:paraId="0D2A521D" w14:textId="03A1054C" w:rsidR="00D23163" w:rsidRDefault="00D23163">
            <w:pPr>
              <w:rPr>
                <w:sz w:val="24"/>
                <w:szCs w:val="24"/>
              </w:rPr>
            </w:pPr>
          </w:p>
        </w:tc>
      </w:tr>
      <w:tr w:rsidR="00D23163" w14:paraId="410F6A47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7AF2" w14:textId="77777777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72AE" w14:textId="77777777" w:rsidR="00D23163" w:rsidRDefault="006E52D4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_002-V1.1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2BBE" w14:textId="17CFBFB1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Mapped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EA26" w14:textId="2DB14E0B" w:rsidR="00D23163" w:rsidRDefault="00560E81">
            <w:p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Customer shall place and track orders</w:t>
            </w:r>
          </w:p>
        </w:tc>
      </w:tr>
      <w:tr w:rsidR="00D23163" w14:paraId="3361E6EB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01A9" w14:textId="77777777" w:rsidR="00D23163" w:rsidRDefault="006E52D4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5807" w14:textId="77777777" w:rsidR="00D23163" w:rsidRDefault="006E52D4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_003-V1.1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81E" w14:textId="61086D0C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Mapped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557B" w14:textId="77777777" w:rsidR="00560E81" w:rsidRDefault="00560E81" w:rsidP="00560E81">
            <w:p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User shall have an account</w:t>
            </w:r>
            <w:r>
              <w:rPr>
                <w:sz w:val="24"/>
                <w:szCs w:val="24"/>
              </w:rPr>
              <w:t>.</w:t>
            </w:r>
          </w:p>
          <w:p w14:paraId="46973F3D" w14:textId="0F11C990" w:rsidR="00D23163" w:rsidRDefault="00D23163">
            <w:pPr>
              <w:rPr>
                <w:sz w:val="24"/>
                <w:szCs w:val="24"/>
              </w:rPr>
            </w:pPr>
          </w:p>
        </w:tc>
      </w:tr>
      <w:tr w:rsidR="00D23163" w14:paraId="15C3E79E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A474" w14:textId="77777777" w:rsidR="00D23163" w:rsidRDefault="006E52D4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lastRenderedPageBreak/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E33C" w14:textId="77777777" w:rsidR="00D23163" w:rsidRDefault="006E52D4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_004-V1.1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609E" w14:textId="570A5A3C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Mapped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270C" w14:textId="77777777" w:rsidR="00560E81" w:rsidRDefault="00560E81" w:rsidP="00560E81">
            <w:p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Users shall send feedback and report technical issues.</w:t>
            </w:r>
          </w:p>
          <w:p w14:paraId="206675DA" w14:textId="7A5E5B36" w:rsidR="00D23163" w:rsidRDefault="00D23163">
            <w:pPr>
              <w:rPr>
                <w:sz w:val="24"/>
                <w:szCs w:val="24"/>
              </w:rPr>
            </w:pPr>
          </w:p>
        </w:tc>
      </w:tr>
      <w:tr w:rsidR="00D23163" w14:paraId="0939CB11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4D73" w14:textId="77777777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FF54" w14:textId="77777777" w:rsidR="00D23163" w:rsidRDefault="006E52D4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_005-V1.1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C2F75" w14:textId="50B0CDF9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Mapped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D217" w14:textId="77777777" w:rsidR="00560E81" w:rsidRPr="00DB0AF5" w:rsidRDefault="00560E81" w:rsidP="00560E81">
            <w:p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Dashboard shall have different users’ roles.</w:t>
            </w:r>
          </w:p>
          <w:p w14:paraId="5E554B62" w14:textId="72710F2B" w:rsidR="00D23163" w:rsidRDefault="00D23163">
            <w:pPr>
              <w:rPr>
                <w:sz w:val="24"/>
                <w:szCs w:val="24"/>
              </w:rPr>
            </w:pPr>
          </w:p>
        </w:tc>
      </w:tr>
      <w:tr w:rsidR="00D23163" w14:paraId="2AD6A758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0433" w14:textId="77777777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D4C6" w14:textId="77777777" w:rsidR="00D23163" w:rsidRDefault="006E52D4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_006-V1.1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64E8" w14:textId="45D3D3F8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Mapped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82CB" w14:textId="77777777" w:rsidR="00560E81" w:rsidRPr="00DB0AF5" w:rsidRDefault="00560E81" w:rsidP="00560E81">
            <w:p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  <w:highlight w:val="white"/>
              </w:rPr>
              <w:t xml:space="preserve">Dashboard shall </w:t>
            </w:r>
            <w:r w:rsidRPr="00DB0AF5">
              <w:rPr>
                <w:sz w:val="24"/>
                <w:szCs w:val="24"/>
              </w:rPr>
              <w:t>vary according to the user</w:t>
            </w:r>
            <w:r>
              <w:rPr>
                <w:sz w:val="24"/>
                <w:szCs w:val="24"/>
              </w:rPr>
              <w:t>'s</w:t>
            </w:r>
            <w:r w:rsidRPr="00DB0AF5">
              <w:rPr>
                <w:sz w:val="24"/>
                <w:szCs w:val="24"/>
                <w:highlight w:val="white"/>
              </w:rPr>
              <w:t xml:space="preserve"> type.</w:t>
            </w:r>
          </w:p>
          <w:p w14:paraId="2EC3DBDE" w14:textId="3ABB74D2" w:rsidR="00D23163" w:rsidRDefault="00D23163">
            <w:pPr>
              <w:rPr>
                <w:sz w:val="24"/>
                <w:szCs w:val="24"/>
              </w:rPr>
            </w:pPr>
          </w:p>
        </w:tc>
      </w:tr>
      <w:tr w:rsidR="00D23163" w14:paraId="24B6EF67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EB0B1" w14:textId="77777777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21FD" w14:textId="77777777" w:rsidR="00D23163" w:rsidRDefault="006E52D4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_007-V1.1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966B" w14:textId="0AB4B235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Mapped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4483" w14:textId="77777777" w:rsidR="00560E81" w:rsidRDefault="00560E81" w:rsidP="00560E81">
            <w:p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  <w:highlight w:val="white"/>
              </w:rPr>
              <w:t>Dashboard role shall have different permissions</w:t>
            </w:r>
            <w:r>
              <w:rPr>
                <w:sz w:val="24"/>
                <w:szCs w:val="24"/>
              </w:rPr>
              <w:t xml:space="preserve">. </w:t>
            </w:r>
          </w:p>
          <w:p w14:paraId="0000407F" w14:textId="50A7914E" w:rsidR="00D23163" w:rsidRDefault="00D23163">
            <w:pPr>
              <w:rPr>
                <w:sz w:val="24"/>
                <w:szCs w:val="24"/>
              </w:rPr>
            </w:pPr>
          </w:p>
        </w:tc>
      </w:tr>
      <w:tr w:rsidR="00D23163" w14:paraId="62FD3CE9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FCCB" w14:textId="77777777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A5C0" w14:textId="77777777" w:rsidR="00D23163" w:rsidRDefault="006E52D4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_008-V1.1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A4D2" w14:textId="217214C7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Mapped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3B93" w14:textId="77777777" w:rsidR="00560E81" w:rsidRDefault="00560E81" w:rsidP="00560E81">
            <w:pPr>
              <w:rPr>
                <w:sz w:val="24"/>
                <w:szCs w:val="24"/>
                <w:highlight w:val="white"/>
              </w:rPr>
            </w:pPr>
            <w:r w:rsidRPr="00DB0AF5">
              <w:rPr>
                <w:sz w:val="24"/>
                <w:szCs w:val="24"/>
              </w:rPr>
              <w:t>Dashboard shall generate statistics and summaries</w:t>
            </w:r>
            <w:r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>about the websit</w:t>
            </w:r>
            <w:r>
              <w:rPr>
                <w:sz w:val="24"/>
                <w:szCs w:val="24"/>
              </w:rPr>
              <w:t>e.</w:t>
            </w:r>
          </w:p>
          <w:p w14:paraId="3D46DF9C" w14:textId="5F32B8BE" w:rsidR="00D23163" w:rsidRDefault="00D23163">
            <w:pPr>
              <w:rPr>
                <w:sz w:val="24"/>
                <w:szCs w:val="24"/>
              </w:rPr>
            </w:pPr>
          </w:p>
        </w:tc>
      </w:tr>
      <w:tr w:rsidR="00D23163" w14:paraId="49D20408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9D4C" w14:textId="77777777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409C" w14:textId="77777777" w:rsidR="00D23163" w:rsidRDefault="006E52D4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_009-V1.1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4589" w14:textId="32C7042F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Mapped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80B2" w14:textId="4EC99722" w:rsidR="00D23163" w:rsidRDefault="00560E81"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U</w:t>
            </w:r>
            <w:r w:rsidRPr="00DB0AF5">
              <w:rPr>
                <w:sz w:val="24"/>
                <w:szCs w:val="24"/>
              </w:rPr>
              <w:t>ser</w:t>
            </w:r>
            <w:r>
              <w:rPr>
                <w:sz w:val="24"/>
                <w:szCs w:val="24"/>
              </w:rPr>
              <w:t>'s</w:t>
            </w:r>
            <w:r w:rsidRPr="00DB0AF5">
              <w:rPr>
                <w:sz w:val="24"/>
                <w:szCs w:val="24"/>
                <w:highlight w:val="white"/>
              </w:rPr>
              <w:t xml:space="preserve"> Dashboard shall handle payment log</w:t>
            </w:r>
            <w:r>
              <w:rPr>
                <w:sz w:val="24"/>
                <w:szCs w:val="24"/>
                <w:highlight w:val="white"/>
              </w:rPr>
              <w:t>s</w:t>
            </w:r>
            <w:r w:rsidRPr="00DB0AF5">
              <w:rPr>
                <w:sz w:val="24"/>
                <w:szCs w:val="24"/>
                <w:highlight w:val="white"/>
              </w:rPr>
              <w:t>.</w:t>
            </w:r>
          </w:p>
        </w:tc>
      </w:tr>
      <w:tr w:rsidR="00D23163" w14:paraId="49122D85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78CE" w14:textId="77777777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3EC5" w14:textId="77777777" w:rsidR="00D23163" w:rsidRDefault="006E52D4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_010-V1.1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CD6D" w14:textId="2D835A2A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Mapped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82E5" w14:textId="44D23239" w:rsidR="00560E81" w:rsidRDefault="00560E81" w:rsidP="00560E81">
            <w:p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's </w:t>
            </w:r>
            <w:r w:rsidRPr="00DB0AF5">
              <w:rPr>
                <w:sz w:val="24"/>
                <w:szCs w:val="24"/>
              </w:rPr>
              <w:t>Dashboard shall handle and keep track</w:t>
            </w:r>
            <w:r w:rsidR="00275FCD">
              <w:rPr>
                <w:sz w:val="24"/>
                <w:szCs w:val="24"/>
              </w:rPr>
              <w:t>ing</w:t>
            </w:r>
            <w:r w:rsidRPr="00DB0AF5">
              <w:rPr>
                <w:sz w:val="24"/>
                <w:szCs w:val="24"/>
              </w:rPr>
              <w:t xml:space="preserve"> customers.</w:t>
            </w:r>
          </w:p>
          <w:p w14:paraId="334DC1D7" w14:textId="3F77A292" w:rsidR="00D23163" w:rsidRDefault="00D23163">
            <w:pPr>
              <w:rPr>
                <w:sz w:val="24"/>
                <w:szCs w:val="24"/>
              </w:rPr>
            </w:pPr>
          </w:p>
        </w:tc>
      </w:tr>
      <w:tr w:rsidR="00D23163" w14:paraId="58902BD2" w14:textId="77777777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2E0B" w14:textId="77777777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36F6" w14:textId="77777777" w:rsidR="00D23163" w:rsidRDefault="006E52D4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</w:rPr>
              <w:t>PO_SAG_CR_</w:t>
            </w:r>
            <w:r>
              <w:t>WEB</w:t>
            </w:r>
            <w:r>
              <w:rPr>
                <w:sz w:val="20"/>
                <w:szCs w:val="20"/>
              </w:rPr>
              <w:t>_011-V1.1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4279" w14:textId="18F89D9B" w:rsidR="00D23163" w:rsidRDefault="006E52D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Mapped</w:t>
            </w:r>
          </w:p>
        </w:tc>
        <w:tc>
          <w:tcPr>
            <w:tcW w:w="349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F41EC" w14:textId="77777777" w:rsidR="00275FCD" w:rsidRDefault="00275FCD" w:rsidP="00275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Admin's Dashboard shall handle and keep tracking user's dashboard.</w:t>
            </w:r>
          </w:p>
          <w:p w14:paraId="22600442" w14:textId="79283968" w:rsidR="00D23163" w:rsidRDefault="00D23163">
            <w:pPr>
              <w:rPr>
                <w:sz w:val="24"/>
                <w:szCs w:val="24"/>
              </w:rPr>
            </w:pPr>
          </w:p>
        </w:tc>
      </w:tr>
    </w:tbl>
    <w:p w14:paraId="2DEDFAF2" w14:textId="77777777" w:rsidR="00D23163" w:rsidRDefault="00D23163">
      <w:pPr>
        <w:rPr>
          <w:sz w:val="24"/>
          <w:szCs w:val="24"/>
        </w:rPr>
      </w:pPr>
    </w:p>
    <w:sectPr w:rsidR="00D231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45F5"/>
    <w:multiLevelType w:val="hybridMultilevel"/>
    <w:tmpl w:val="F8AA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4E4AF5"/>
    <w:multiLevelType w:val="multilevel"/>
    <w:tmpl w:val="9C20E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49575380">
    <w:abstractNumId w:val="2"/>
  </w:num>
  <w:num w:numId="2" w16cid:durableId="1268349432">
    <w:abstractNumId w:val="1"/>
  </w:num>
  <w:num w:numId="3" w16cid:durableId="15947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63"/>
    <w:rsid w:val="000361A4"/>
    <w:rsid w:val="000B705C"/>
    <w:rsid w:val="00177ED6"/>
    <w:rsid w:val="00275FCD"/>
    <w:rsid w:val="00426AF2"/>
    <w:rsid w:val="005464E6"/>
    <w:rsid w:val="00560E81"/>
    <w:rsid w:val="005946FE"/>
    <w:rsid w:val="005A256C"/>
    <w:rsid w:val="006E52D4"/>
    <w:rsid w:val="007863C0"/>
    <w:rsid w:val="00821068"/>
    <w:rsid w:val="008B5291"/>
    <w:rsid w:val="00B70681"/>
    <w:rsid w:val="00C30ED8"/>
    <w:rsid w:val="00D23163"/>
    <w:rsid w:val="00E9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36C77"/>
  <w15:docId w15:val="{0D8DA6EE-5414-45BE-9732-469BA0F9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CU3DPKFhDQYgZAA+VQDVFVy5w==">AMUW2mUryLQFvcr3no0QfQFp3R0fpwThsd3qvb4x6dpyeW/rjccULC3boAYaYsSRCJDC29755+0Rt+jPCLrRQu3tfbtvakfkqqoaZCVttoEfSmAwevUgFXoJ6b7YRWSctw/8JCNexkRbRNTmQFszU84UPtotprDWjiMypBNSR3ubQLBxee6W+tMmrR/GfzWU5mO4p7MLX7LYT0Pgjq+sAOZfaOSa9/VAIQ==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mahmoudhussien</cp:lastModifiedBy>
  <cp:revision>14</cp:revision>
  <dcterms:created xsi:type="dcterms:W3CDTF">2022-10-15T18:51:00Z</dcterms:created>
  <dcterms:modified xsi:type="dcterms:W3CDTF">2022-11-10T20:34:00Z</dcterms:modified>
</cp:coreProperties>
</file>