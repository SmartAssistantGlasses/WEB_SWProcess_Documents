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D9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55C88A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F2D5CA" w14:textId="77777777" w:rsidR="00C225FD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-953861799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24009AE6" w14:textId="77777777" w:rsidR="00C225FD" w:rsidRDefault="00000000">
      <w:pPr>
        <w:rPr>
          <w:b/>
          <w:color w:val="3C78D8"/>
          <w:sz w:val="82"/>
          <w:szCs w:val="82"/>
        </w:rPr>
      </w:pPr>
      <w:r>
        <w:rPr>
          <w:b/>
          <w:color w:val="3C78D8"/>
          <w:sz w:val="82"/>
          <w:szCs w:val="82"/>
        </w:rPr>
        <w:t>SAG DASHBOARD</w:t>
      </w:r>
    </w:p>
    <w:p w14:paraId="46432E57" w14:textId="77777777" w:rsidR="00C225FD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A558FB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76CCE6" w14:textId="77777777" w:rsidR="00C225FD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651865651"/>
        <w:docPartObj>
          <w:docPartGallery w:val="Table of Contents"/>
          <w:docPartUnique/>
        </w:docPartObj>
      </w:sdtPr>
      <w:sdtContent>
        <w:p w14:paraId="6B9F6B98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5DEF9077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A8614F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4DE8173" w14:textId="77777777" w:rsidR="00C22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718E415" w14:textId="77777777" w:rsidR="00C225FD" w:rsidRDefault="00000000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50F2C229" w14:textId="77777777" w:rsidR="00C225FD" w:rsidRDefault="00000000" w:rsidP="0021033E">
      <w:pPr>
        <w:pStyle w:val="Heading1"/>
        <w:spacing w:before="200"/>
      </w:pPr>
      <w:bookmarkStart w:id="0" w:name="_heading=h.gjdgxs" w:colFirst="0" w:colLast="0"/>
      <w:bookmarkEnd w:id="0"/>
      <w:r>
        <w:t>Document Status:</w:t>
      </w:r>
    </w:p>
    <w:p w14:paraId="0C0F722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4"/>
          <w:szCs w:val="14"/>
        </w:rPr>
      </w:pPr>
    </w:p>
    <w:tbl>
      <w:tblPr>
        <w:tblStyle w:val="af2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80"/>
      </w:tblGrid>
      <w:tr w:rsidR="00C225FD" w14:paraId="5985E56D" w14:textId="77777777">
        <w:trPr>
          <w:trHeight w:val="460"/>
        </w:trPr>
        <w:tc>
          <w:tcPr>
            <w:tcW w:w="1980" w:type="dxa"/>
            <w:shd w:val="clear" w:color="auto" w:fill="A3C2F4"/>
          </w:tcPr>
          <w:p w14:paraId="479AA15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64" w:right="5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7380" w:type="dxa"/>
          </w:tcPr>
          <w:p w14:paraId="122CBE1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73" w:right="2558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DB</w:t>
            </w:r>
          </w:p>
        </w:tc>
      </w:tr>
      <w:tr w:rsidR="00C225FD" w14:paraId="25F88504" w14:textId="77777777">
        <w:trPr>
          <w:trHeight w:val="460"/>
        </w:trPr>
        <w:tc>
          <w:tcPr>
            <w:tcW w:w="1980" w:type="dxa"/>
            <w:shd w:val="clear" w:color="auto" w:fill="A3C2F4"/>
          </w:tcPr>
          <w:p w14:paraId="00BF7BB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64" w:right="5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7380" w:type="dxa"/>
          </w:tcPr>
          <w:p w14:paraId="4CF9CB4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73" w:right="2558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</w:tr>
      <w:tr w:rsidR="00C225FD" w14:paraId="6EF6E7E8" w14:textId="77777777">
        <w:trPr>
          <w:trHeight w:val="499"/>
        </w:trPr>
        <w:tc>
          <w:tcPr>
            <w:tcW w:w="1980" w:type="dxa"/>
            <w:shd w:val="clear" w:color="auto" w:fill="A3C2F4"/>
          </w:tcPr>
          <w:p w14:paraId="4A13B30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564" w:right="5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7380" w:type="dxa"/>
          </w:tcPr>
          <w:p w14:paraId="70C920A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573" w:right="2558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C225FD" w14:paraId="4E32EFB8" w14:textId="77777777">
        <w:trPr>
          <w:trHeight w:val="459"/>
        </w:trPr>
        <w:tc>
          <w:tcPr>
            <w:tcW w:w="1980" w:type="dxa"/>
            <w:shd w:val="clear" w:color="auto" w:fill="A3C2F4"/>
          </w:tcPr>
          <w:p w14:paraId="112B9A8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564" w:right="5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7380" w:type="dxa"/>
          </w:tcPr>
          <w:p w14:paraId="50D31E0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ind w:left="2573" w:right="2558"/>
              <w:jc w:val="center"/>
              <w:rPr>
                <w:color w:val="000000"/>
              </w:rPr>
            </w:pPr>
            <w:proofErr w:type="spellStart"/>
            <w:r>
              <w:t>orabii</w:t>
            </w:r>
            <w:proofErr w:type="spellEnd"/>
          </w:p>
        </w:tc>
      </w:tr>
      <w:tr w:rsidR="00C225FD" w14:paraId="70BC245D" w14:textId="77777777">
        <w:trPr>
          <w:trHeight w:val="460"/>
        </w:trPr>
        <w:tc>
          <w:tcPr>
            <w:tcW w:w="1980" w:type="dxa"/>
            <w:shd w:val="clear" w:color="auto" w:fill="A3C2F4"/>
          </w:tcPr>
          <w:p w14:paraId="13233A2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564" w:right="54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7380" w:type="dxa"/>
          </w:tcPr>
          <w:p w14:paraId="497A37D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2573" w:right="2558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t>27</w:t>
            </w:r>
            <w:r>
              <w:rPr>
                <w:color w:val="000000"/>
              </w:rPr>
              <w:t>-</w:t>
            </w:r>
            <w:r>
              <w:t>9</w:t>
            </w:r>
            <w:r>
              <w:rPr>
                <w:color w:val="000000"/>
              </w:rPr>
              <w:t>-2022]</w:t>
            </w:r>
          </w:p>
        </w:tc>
      </w:tr>
    </w:tbl>
    <w:p w14:paraId="7CCC0303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4"/>
          <w:szCs w:val="34"/>
        </w:rPr>
      </w:pPr>
    </w:p>
    <w:p w14:paraId="399C746A" w14:textId="77777777" w:rsidR="00C225FD" w:rsidRDefault="00C225FD">
      <w:pPr>
        <w:pStyle w:val="Heading1"/>
        <w:ind w:firstLine="820"/>
      </w:pPr>
      <w:bookmarkStart w:id="1" w:name="_heading=h.30j0zll" w:colFirst="0" w:colLast="0"/>
      <w:bookmarkEnd w:id="1"/>
    </w:p>
    <w:p w14:paraId="422AD6C2" w14:textId="77777777" w:rsidR="00C225FD" w:rsidRDefault="00C225FD">
      <w:pPr>
        <w:pStyle w:val="Heading1"/>
        <w:ind w:firstLine="820"/>
      </w:pPr>
      <w:bookmarkStart w:id="2" w:name="_heading=h.nla13ypg9vgi" w:colFirst="0" w:colLast="0"/>
      <w:bookmarkEnd w:id="2"/>
    </w:p>
    <w:p w14:paraId="007D9890" w14:textId="77777777" w:rsidR="00C225FD" w:rsidRDefault="00C225FD">
      <w:pPr>
        <w:pStyle w:val="Heading1"/>
        <w:ind w:firstLine="820"/>
      </w:pPr>
      <w:bookmarkStart w:id="3" w:name="_heading=h.jb6m59nqkole" w:colFirst="0" w:colLast="0"/>
      <w:bookmarkEnd w:id="3"/>
    </w:p>
    <w:p w14:paraId="6D5275BF" w14:textId="77777777" w:rsidR="00C225FD" w:rsidRDefault="00C225FD">
      <w:pPr>
        <w:pStyle w:val="Heading1"/>
        <w:ind w:firstLine="820"/>
      </w:pPr>
      <w:bookmarkStart w:id="4" w:name="_heading=h.lhj7xkwu9htg" w:colFirst="0" w:colLast="0"/>
      <w:bookmarkEnd w:id="4"/>
    </w:p>
    <w:p w14:paraId="0F7C0B64" w14:textId="77777777" w:rsidR="00C225FD" w:rsidRDefault="00000000">
      <w:pPr>
        <w:pStyle w:val="Heading1"/>
        <w:ind w:firstLine="820"/>
      </w:pPr>
      <w:bookmarkStart w:id="5" w:name="_heading=h.2clqmc4himzs" w:colFirst="0" w:colLast="0"/>
      <w:bookmarkEnd w:id="5"/>
      <w:r>
        <w:t>Document History:</w:t>
      </w:r>
    </w:p>
    <w:p w14:paraId="24CDA2A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C225FD" w14:paraId="37BA24C3" w14:textId="77777777">
        <w:trPr>
          <w:trHeight w:val="460"/>
        </w:trPr>
        <w:tc>
          <w:tcPr>
            <w:tcW w:w="1320" w:type="dxa"/>
            <w:shd w:val="clear" w:color="auto" w:fill="A3C2F4"/>
          </w:tcPr>
          <w:p w14:paraId="7FE63B7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3E83E05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6441D4D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4C8F7CF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C225FD" w14:paraId="22B7D0B2" w14:textId="77777777">
        <w:trPr>
          <w:trHeight w:val="1110"/>
        </w:trPr>
        <w:tc>
          <w:tcPr>
            <w:tcW w:w="1320" w:type="dxa"/>
          </w:tcPr>
          <w:p w14:paraId="7B2131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376802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proofErr w:type="spellStart"/>
            <w:r>
              <w:t>orabii</w:t>
            </w:r>
            <w:proofErr w:type="spellEnd"/>
          </w:p>
        </w:tc>
        <w:tc>
          <w:tcPr>
            <w:tcW w:w="2220" w:type="dxa"/>
          </w:tcPr>
          <w:p w14:paraId="341E5BB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>
              <w:rPr>
                <w:color w:val="000000"/>
              </w:rPr>
              <w:t>[8-9-2021]</w:t>
            </w:r>
          </w:p>
        </w:tc>
        <w:tc>
          <w:tcPr>
            <w:tcW w:w="3720" w:type="dxa"/>
          </w:tcPr>
          <w:p w14:paraId="0BB13A4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9154B26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51"/>
                <w:tab w:val="left" w:pos="1552"/>
              </w:tabs>
              <w:ind w:left="1551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0F0C1BA" w14:textId="77777777" w:rsidR="00C225FD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4"/>
                <w:tab w:val="left" w:pos="1595"/>
              </w:tabs>
              <w:ind w:left="1594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1F44DD01" w14:textId="77777777" w:rsidR="00C225F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5"/>
                <w:tab w:val="left" w:pos="1326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FDF4070" w14:textId="77777777" w:rsidR="00C225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</w:tbl>
    <w:p w14:paraId="00CE0580" w14:textId="77777777" w:rsidR="00C225FD" w:rsidRDefault="00C225FD">
      <w:pPr>
        <w:sectPr w:rsidR="00C225FD">
          <w:headerReference w:type="default" r:id="rId8"/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AB5A1E4" w14:textId="77777777" w:rsidR="00C225FD" w:rsidRDefault="00000000">
      <w:pPr>
        <w:pStyle w:val="Heading1"/>
        <w:spacing w:before="90" w:after="52"/>
        <w:ind w:left="0" w:firstLine="720"/>
      </w:pPr>
      <w:bookmarkStart w:id="6" w:name="_heading=h.1fob9te" w:colFirst="0" w:colLast="0"/>
      <w:bookmarkEnd w:id="6"/>
      <w:r>
        <w:lastRenderedPageBreak/>
        <w:t>Reference Document:</w:t>
      </w:r>
    </w:p>
    <w:tbl>
      <w:tblPr>
        <w:tblStyle w:val="af4"/>
        <w:tblW w:w="936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260"/>
      </w:tblGrid>
      <w:tr w:rsidR="00C225FD" w14:paraId="07C2E716" w14:textId="77777777">
        <w:trPr>
          <w:trHeight w:val="459"/>
        </w:trPr>
        <w:tc>
          <w:tcPr>
            <w:tcW w:w="1440" w:type="dxa"/>
            <w:shd w:val="clear" w:color="auto" w:fill="A3C2F4"/>
          </w:tcPr>
          <w:p w14:paraId="25108FF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077061A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7D5E485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2509E5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225FD" w14:paraId="2B0A3BC0" w14:textId="77777777">
        <w:trPr>
          <w:trHeight w:val="440"/>
        </w:trPr>
        <w:tc>
          <w:tcPr>
            <w:tcW w:w="1440" w:type="dxa"/>
          </w:tcPr>
          <w:p w14:paraId="5B27EE2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25E7A8E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DB</w:t>
            </w:r>
          </w:p>
        </w:tc>
        <w:tc>
          <w:tcPr>
            <w:tcW w:w="1280" w:type="dxa"/>
          </w:tcPr>
          <w:p w14:paraId="434881B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  <w:tc>
          <w:tcPr>
            <w:tcW w:w="1260" w:type="dxa"/>
          </w:tcPr>
          <w:p w14:paraId="4FA5E9E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42A2F484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008B358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77918A7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257A75F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  <w:ind w:left="1540"/>
      </w:pPr>
    </w:p>
    <w:p w14:paraId="660D401A" w14:textId="77777777" w:rsidR="00C225FD" w:rsidRDefault="00000000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7" w:name="_heading=h.3znysh7" w:colFirst="0" w:colLast="0"/>
      <w:bookmarkEnd w:id="7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25611371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833A268" w14:textId="77777777" w:rsidR="00C225FD" w:rsidRDefault="00000000">
      <w:pPr>
        <w:widowControl/>
        <w:spacing w:after="200" w:line="276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website is used to present the product and the features that contain it. </w:t>
      </w:r>
      <w:r>
        <w:rPr>
          <w:color w:val="202124"/>
          <w:sz w:val="24"/>
          <w:szCs w:val="24"/>
          <w:highlight w:val="white"/>
        </w:rPr>
        <w:t xml:space="preserve">and users can buy it. and dashboard that can show overview and statistics about the </w:t>
      </w:r>
      <w:proofErr w:type="gramStart"/>
      <w:r>
        <w:rPr>
          <w:color w:val="202124"/>
          <w:sz w:val="24"/>
          <w:szCs w:val="24"/>
          <w:highlight w:val="white"/>
        </w:rPr>
        <w:t>product..</w:t>
      </w:r>
      <w:proofErr w:type="gramEnd"/>
    </w:p>
    <w:p w14:paraId="0FEA26C8" w14:textId="77777777" w:rsidR="00C225FD" w:rsidRDefault="00C225FD">
      <w:pPr>
        <w:widowControl/>
        <w:spacing w:after="200" w:line="360" w:lineRule="auto"/>
        <w:jc w:val="both"/>
        <w:rPr>
          <w:sz w:val="24"/>
          <w:szCs w:val="24"/>
        </w:rPr>
      </w:pPr>
    </w:p>
    <w:p w14:paraId="24DE8692" w14:textId="77777777" w:rsidR="00C225FD" w:rsidRDefault="00000000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7DD668F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3B4356B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 dashboard to manage the data.</w:t>
      </w:r>
    </w:p>
    <w:p w14:paraId="43722FEC" w14:textId="77777777" w:rsidR="00C225FD" w:rsidRDefault="00000000">
      <w:pPr>
        <w:widowControl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 can deal with payment gateway to buy the product.</w:t>
      </w:r>
    </w:p>
    <w:p w14:paraId="0EA559B6" w14:textId="77777777" w:rsidR="00C225FD" w:rsidRDefault="00000000">
      <w:pPr>
        <w:widowControl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You will get code through your 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 to connect with mobile app</w:t>
      </w:r>
    </w:p>
    <w:p w14:paraId="786F60F2" w14:textId="77777777" w:rsidR="00C225FD" w:rsidRDefault="00C225FD">
      <w:pPr>
        <w:widowControl/>
        <w:spacing w:line="276" w:lineRule="auto"/>
        <w:rPr>
          <w:color w:val="3C78D8"/>
          <w:sz w:val="28"/>
          <w:szCs w:val="28"/>
        </w:rPr>
      </w:pPr>
    </w:p>
    <w:p w14:paraId="63E72F34" w14:textId="77777777" w:rsidR="00C225FD" w:rsidRDefault="00000000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370AD181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Landing page shows features about the product.</w:t>
      </w:r>
    </w:p>
    <w:p w14:paraId="3514261E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Place and track order.</w:t>
      </w:r>
    </w:p>
    <w:p w14:paraId="61072816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 has an account.</w:t>
      </w:r>
    </w:p>
    <w:p w14:paraId="6A99B000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Users can send feedback and report technical issues.</w:t>
      </w:r>
    </w:p>
    <w:p w14:paraId="2501F24D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has different users’ roles.</w:t>
      </w:r>
    </w:p>
    <w:p w14:paraId="56B948F1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Each Dashboard user has an account.</w:t>
      </w:r>
    </w:p>
    <w:p w14:paraId="1D301EA5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Each Dashboard role has a </w:t>
      </w:r>
      <w:proofErr w:type="gramStart"/>
      <w:r>
        <w:rPr>
          <w:sz w:val="24"/>
          <w:szCs w:val="24"/>
          <w:highlight w:val="white"/>
        </w:rPr>
        <w:t>different permissions</w:t>
      </w:r>
      <w:proofErr w:type="gramEnd"/>
      <w:r>
        <w:rPr>
          <w:sz w:val="24"/>
          <w:szCs w:val="24"/>
          <w:highlight w:val="white"/>
        </w:rPr>
        <w:t>.</w:t>
      </w:r>
    </w:p>
    <w:p w14:paraId="5A14524B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generates statistics and summary about the website.</w:t>
      </w:r>
    </w:p>
    <w:p w14:paraId="58A5E37B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Dashboard users can handle payment logs.</w:t>
      </w:r>
    </w:p>
    <w:p w14:paraId="6F14D686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users can handle and keep track of customers.</w:t>
      </w:r>
    </w:p>
    <w:p w14:paraId="0D76C1A7" w14:textId="77777777" w:rsidR="00C225FD" w:rsidRDefault="00000000">
      <w:pPr>
        <w:widowControl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Dashboard admin can handle and keep track of dashboard users.</w:t>
      </w:r>
    </w:p>
    <w:p w14:paraId="1FEFD798" w14:textId="77777777" w:rsidR="00C225FD" w:rsidRDefault="00C225FD">
      <w:pPr>
        <w:spacing w:before="48" w:line="360" w:lineRule="auto"/>
        <w:ind w:left="820" w:right="818"/>
        <w:jc w:val="both"/>
        <w:rPr>
          <w:sz w:val="24"/>
          <w:szCs w:val="24"/>
        </w:rPr>
      </w:pPr>
    </w:p>
    <w:p w14:paraId="4F2EB756" w14:textId="77777777" w:rsidR="00C225FD" w:rsidRDefault="00C225FD">
      <w:pPr>
        <w:spacing w:before="2"/>
        <w:rPr>
          <w:sz w:val="32"/>
          <w:szCs w:val="32"/>
        </w:rPr>
        <w:sectPr w:rsidR="00C225FD">
          <w:pgSz w:w="12240" w:h="15840"/>
          <w:pgMar w:top="1440" w:right="620" w:bottom="280" w:left="620" w:header="360" w:footer="360" w:gutter="0"/>
          <w:cols w:space="720"/>
        </w:sectPr>
      </w:pPr>
    </w:p>
    <w:p w14:paraId="4E3C4545" w14:textId="77777777" w:rsidR="00C225FD" w:rsidRDefault="00000000">
      <w:pPr>
        <w:pStyle w:val="Heading2"/>
        <w:spacing w:before="80"/>
        <w:ind w:firstLine="820"/>
        <w:rPr>
          <w:color w:val="3C78D8"/>
        </w:rPr>
      </w:pPr>
      <w:r>
        <w:rPr>
          <w:color w:val="3C78D8"/>
        </w:rPr>
        <w:lastRenderedPageBreak/>
        <w:t>System Context:</w:t>
      </w:r>
    </w:p>
    <w:p w14:paraId="793A3889" w14:textId="77777777" w:rsidR="00C225FD" w:rsidRDefault="00C225FD"/>
    <w:p w14:paraId="4997E31E" w14:textId="77777777" w:rsidR="00C225FD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48C60A8C" wp14:editId="708F67EF">
            <wp:extent cx="6985000" cy="34671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0DFC5" w14:textId="77777777" w:rsidR="00C225FD" w:rsidRDefault="00C225FD">
      <w:pPr>
        <w:rPr>
          <w:sz w:val="30"/>
          <w:szCs w:val="30"/>
        </w:rPr>
      </w:pPr>
    </w:p>
    <w:p w14:paraId="4DC57BA8" w14:textId="77777777" w:rsidR="00C225FD" w:rsidRDefault="00C225FD">
      <w:pPr>
        <w:rPr>
          <w:sz w:val="30"/>
          <w:szCs w:val="30"/>
        </w:rPr>
      </w:pPr>
    </w:p>
    <w:p w14:paraId="2C25B5DF" w14:textId="77777777" w:rsidR="00C225FD" w:rsidRDefault="00C225FD">
      <w:pPr>
        <w:rPr>
          <w:sz w:val="30"/>
          <w:szCs w:val="30"/>
        </w:rPr>
      </w:pPr>
    </w:p>
    <w:p w14:paraId="3DBEFDAF" w14:textId="77777777" w:rsidR="00C225FD" w:rsidRDefault="00000000">
      <w:pPr>
        <w:pStyle w:val="Heading2"/>
        <w:spacing w:before="228" w:after="45"/>
        <w:ind w:firstLine="820"/>
      </w:pPr>
      <w:r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C225FD" w14:paraId="5021FB06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316FBF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D00F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A82C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A67187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t>PO_SAG_CR_WEB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001</w:t>
            </w:r>
            <w:r>
              <w:rPr>
                <w:sz w:val="20"/>
                <w:szCs w:val="20"/>
              </w:rPr>
              <w:t>-V1.0</w:t>
            </w:r>
          </w:p>
        </w:tc>
      </w:tr>
      <w:tr w:rsidR="00C225FD" w14:paraId="7F598A8F" w14:textId="77777777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2A7E9B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4DAC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 xml:space="preserve">User </w:t>
            </w:r>
            <w:r>
              <w:rPr>
                <w:sz w:val="24"/>
                <w:szCs w:val="24"/>
              </w:rPr>
              <w:t>shows features about the product.</w:t>
            </w:r>
          </w:p>
        </w:tc>
      </w:tr>
    </w:tbl>
    <w:p w14:paraId="2925904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B9A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C225FD" w14:paraId="6C708F44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C683A2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8B8EA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5ECAE7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EE6A4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002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1113E56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35239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CD8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 User can know information about his product and </w:t>
            </w:r>
            <w:r>
              <w:rPr>
                <w:sz w:val="24"/>
                <w:szCs w:val="24"/>
              </w:rPr>
              <w:t>track the order.</w:t>
            </w:r>
          </w:p>
        </w:tc>
      </w:tr>
    </w:tbl>
    <w:p w14:paraId="3D91583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1E9E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C225FD" w14:paraId="28AE93C3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A73E6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11B6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B83141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A7066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503B1C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C67659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17C8B" w14:textId="77777777" w:rsidR="00C225FD" w:rsidRDefault="00000000">
            <w:pPr>
              <w:widowControl/>
              <w:spacing w:line="276" w:lineRule="auto"/>
              <w:rPr>
                <w:highlight w:val="whit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User can create account using email </w:t>
            </w:r>
          </w:p>
        </w:tc>
      </w:tr>
    </w:tbl>
    <w:p w14:paraId="29C895A9" w14:textId="77777777" w:rsidR="00C225FD" w:rsidRDefault="00C225FD">
      <w:pPr>
        <w:rPr>
          <w:highlight w:val="white"/>
        </w:rPr>
        <w:sectPr w:rsidR="00C225FD">
          <w:pgSz w:w="12240" w:h="15840"/>
          <w:pgMar w:top="1360" w:right="620" w:bottom="280" w:left="620" w:header="360" w:footer="360" w:gutter="0"/>
          <w:cols w:space="720"/>
        </w:sectPr>
      </w:pPr>
    </w:p>
    <w:p w14:paraId="0F2230D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9582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f8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03232F90" w14:textId="77777777">
        <w:trPr>
          <w:trHeight w:val="52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A7820D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90D34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806890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3FF3B" w14:textId="77777777" w:rsidR="00C225FD" w:rsidRDefault="00000000">
            <w:pPr>
              <w:spacing w:before="102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D55249D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7E4527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B7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User can login to a pre-existing account </w:t>
            </w:r>
          </w:p>
        </w:tc>
      </w:tr>
    </w:tbl>
    <w:p w14:paraId="766A835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D4E1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9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45"/>
        <w:gridCol w:w="1080"/>
        <w:gridCol w:w="4170"/>
      </w:tblGrid>
      <w:tr w:rsidR="00C225FD" w14:paraId="4820778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E985B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BBDB0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005</w:t>
            </w:r>
            <w:r>
              <w:rPr>
                <w:color w:val="000000"/>
              </w:rPr>
              <w:t>-V1.0</w:t>
            </w:r>
          </w:p>
        </w:tc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CF818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A9D36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color w:val="000000"/>
              </w:rPr>
            </w:pPr>
            <w:r>
              <w:t xml:space="preserve">   </w:t>
            </w: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56A732F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955C3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F9E5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94"/>
              <w:rPr>
                <w:color w:val="000000"/>
              </w:rPr>
            </w:pPr>
            <w:r>
              <w:t>User can sign in using google authentication</w:t>
            </w:r>
          </w:p>
        </w:tc>
      </w:tr>
    </w:tbl>
    <w:p w14:paraId="2FD1840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C3C67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a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46D9FED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8A23BC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DBBB4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2AD3E6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B40EA6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5BA1B2E8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C9D229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A603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User can reset password using email </w:t>
            </w:r>
          </w:p>
        </w:tc>
      </w:tr>
    </w:tbl>
    <w:p w14:paraId="655944BF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AF44C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b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25997C53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AED732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66C31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56CD6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12BAE9" w14:textId="77777777" w:rsidR="00C225FD" w:rsidRDefault="00000000">
            <w:pPr>
              <w:spacing w:before="92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777B026A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C43436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E306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edit his profile through settings</w:t>
            </w:r>
            <w:r>
              <w:rPr>
                <w:sz w:val="24"/>
                <w:szCs w:val="24"/>
                <w:shd w:val="clear" w:color="auto" w:fill="FFF2CC"/>
              </w:rPr>
              <w:t xml:space="preserve"> </w:t>
            </w:r>
          </w:p>
        </w:tc>
      </w:tr>
    </w:tbl>
    <w:p w14:paraId="4518A74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D6118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c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15D3559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86C485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D20A7B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D0186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446B4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>
              <w:rPr>
                <w:highlight w:val="white"/>
              </w:rPr>
              <w:t>Covers_</w:t>
            </w:r>
            <w:r>
              <w:rPr>
                <w:sz w:val="20"/>
                <w:szCs w:val="20"/>
                <w:highlight w:val="white"/>
              </w:rPr>
              <w:t>PO_SAG_CR_</w:t>
            </w:r>
            <w:r>
              <w:rPr>
                <w:highlight w:val="white"/>
              </w:rPr>
              <w:t>WEB</w:t>
            </w:r>
            <w:r>
              <w:rPr>
                <w:sz w:val="20"/>
                <w:szCs w:val="20"/>
                <w:highlight w:val="white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  <w:highlight w:val="white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50A1B25" w14:textId="77777777">
        <w:trPr>
          <w:trHeight w:val="69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862A96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CB2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change personal information.</w:t>
            </w:r>
          </w:p>
        </w:tc>
      </w:tr>
    </w:tbl>
    <w:p w14:paraId="4FC058D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1D40B8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4908EEA7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489C0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9763F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7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E2818D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90C60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61863E9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6B851C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730C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40BD9F3C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2A679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C225FD" w14:paraId="1C8C1D21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6095C7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02CA89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C4C18D2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610F12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003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AB860FE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6462A9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E3A1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3E6DD162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065FAA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8B12410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D90C60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60A39D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9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159962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E2B7C6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004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068F8AE3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EC13A79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2ACB" w14:textId="77777777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>Users can send feedback and report technical issues.</w:t>
            </w:r>
          </w:p>
        </w:tc>
      </w:tr>
    </w:tbl>
    <w:p w14:paraId="4BCFD179" w14:textId="77777777" w:rsidR="00C225FD" w:rsidRDefault="00C225FD">
      <w:pPr>
        <w:ind w:left="800"/>
        <w:sectPr w:rsidR="00C225FD">
          <w:pgSz w:w="12240" w:h="15840"/>
          <w:pgMar w:top="1500" w:right="620" w:bottom="280" w:left="620" w:header="360" w:footer="360" w:gutter="0"/>
          <w:cols w:space="720"/>
        </w:sectPr>
      </w:pPr>
    </w:p>
    <w:p w14:paraId="7EA3F2D5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  <w:sz w:val="20"/>
          <w:szCs w:val="20"/>
        </w:rPr>
      </w:pPr>
    </w:p>
    <w:p w14:paraId="72A7DA73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C225FD" w14:paraId="291F6912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C745E6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5622D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E830C9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485B938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005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1C45E826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50E9535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ED88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Dashboard users have an account to access the dashboard </w:t>
            </w:r>
          </w:p>
        </w:tc>
      </w:tr>
    </w:tbl>
    <w:p w14:paraId="40E7AE41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4D32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1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65B33648" w14:textId="77777777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0F522FC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74BF0A4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</w:t>
            </w:r>
            <w:r>
              <w:t>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5BAE4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339A672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006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30621304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736645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2A13" w14:textId="77777777" w:rsidR="00C225FD" w:rsidRDefault="00000000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</w:rPr>
              <w:t xml:space="preserve">Each Dashboard role has a </w:t>
            </w:r>
            <w:proofErr w:type="gramStart"/>
            <w:r>
              <w:rPr>
                <w:sz w:val="24"/>
                <w:szCs w:val="24"/>
                <w:highlight w:val="white"/>
              </w:rPr>
              <w:t>different permissions</w:t>
            </w:r>
            <w:proofErr w:type="gramEnd"/>
          </w:p>
        </w:tc>
      </w:tr>
    </w:tbl>
    <w:p w14:paraId="3D803A86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51F7C0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C225FD" w14:paraId="4C9DD85B" w14:textId="77777777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29A6F1F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A5C12B" w14:textId="77777777" w:rsidR="00C225FD" w:rsidRDefault="00000000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014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6F05E57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6039FF" w14:textId="77777777" w:rsidR="00C225FD" w:rsidRDefault="00000000">
            <w:pPr>
              <w:spacing w:before="98"/>
              <w:ind w:left="245"/>
              <w:rPr>
                <w:color w:val="000000"/>
              </w:rPr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007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407CC3F9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E820A7A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C7FB" w14:textId="77777777" w:rsidR="00C225FD" w:rsidRDefault="00000000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only super admin can manage dashboard and control </w:t>
            </w:r>
            <w:proofErr w:type="gramStart"/>
            <w:r>
              <w:rPr>
                <w:sz w:val="24"/>
                <w:szCs w:val="24"/>
              </w:rPr>
              <w:t>it .</w:t>
            </w:r>
            <w:proofErr w:type="gramEnd"/>
          </w:p>
        </w:tc>
      </w:tr>
    </w:tbl>
    <w:p w14:paraId="0D76EE7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812BE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C225FD" w14:paraId="3CA381F9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E3DAFE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54FF3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CEC820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E05ED8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>
              <w:rPr>
                <w:color w:val="000000"/>
              </w:rP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008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2654558D" w14:textId="77777777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7BE10E3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AFBB" w14:textId="77777777" w:rsidR="00C225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>Users of dashboard can see the summary of the cases</w:t>
            </w:r>
          </w:p>
        </w:tc>
      </w:tr>
    </w:tbl>
    <w:p w14:paraId="0C62DA0B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53927A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519F0B75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C273689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64109E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016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DE5824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E80F48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009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2484A75B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D875A39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2AEE" w14:textId="77777777" w:rsidR="00C225FD" w:rsidRDefault="00000000">
            <w:pPr>
              <w:widowControl/>
              <w:spacing w:line="360" w:lineRule="auto"/>
            </w:pPr>
            <w:r>
              <w:rPr>
                <w:sz w:val="24"/>
                <w:szCs w:val="24"/>
              </w:rPr>
              <w:t xml:space="preserve">there are many </w:t>
            </w:r>
            <w:proofErr w:type="gramStart"/>
            <w:r>
              <w:rPr>
                <w:sz w:val="24"/>
                <w:szCs w:val="24"/>
              </w:rPr>
              <w:t>way</w:t>
            </w:r>
            <w:proofErr w:type="gramEnd"/>
            <w:r>
              <w:rPr>
                <w:sz w:val="24"/>
                <w:szCs w:val="24"/>
              </w:rPr>
              <w:t xml:space="preserve"> to pay through the dashboard</w:t>
            </w:r>
          </w:p>
        </w:tc>
      </w:tr>
    </w:tbl>
    <w:p w14:paraId="10151F0F" w14:textId="77777777" w:rsidR="00C225FD" w:rsidRDefault="00C225FD">
      <w:pPr>
        <w:rPr>
          <w:sz w:val="20"/>
          <w:szCs w:val="20"/>
        </w:rPr>
      </w:pPr>
    </w:p>
    <w:p w14:paraId="1555437D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p w14:paraId="030ADF5E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5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2133B4EF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27BB2A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4425EF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017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F700CFA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AEB3C7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010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6C4FD021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7B0EDEB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439F2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customers</w:t>
            </w:r>
          </w:p>
        </w:tc>
      </w:tr>
    </w:tbl>
    <w:p w14:paraId="4CF06C50" w14:textId="77777777" w:rsidR="00C225FD" w:rsidRDefault="00C225FD">
      <w:pPr>
        <w:spacing w:before="2"/>
        <w:rPr>
          <w:sz w:val="12"/>
          <w:szCs w:val="12"/>
        </w:rPr>
      </w:pPr>
    </w:p>
    <w:tbl>
      <w:tblPr>
        <w:tblStyle w:val="aff6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C225FD" w14:paraId="17EAFF10" w14:textId="77777777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E780950" w14:textId="77777777" w:rsidR="00C225FD" w:rsidRDefault="00000000">
            <w:pPr>
              <w:spacing w:before="93"/>
              <w:ind w:left="78" w:right="7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A0A25" w14:textId="77777777" w:rsidR="00C225FD" w:rsidRDefault="00000000">
            <w:pPr>
              <w:spacing w:before="93"/>
              <w:ind w:left="186"/>
            </w:pPr>
            <w:r>
              <w:t>Req_PO_SAG_CRS_</w:t>
            </w:r>
            <w:r>
              <w:rPr>
                <w:b/>
                <w:i/>
                <w:color w:val="0A5394"/>
              </w:rPr>
              <w:t>018</w:t>
            </w:r>
            <w: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233FD3E" w14:textId="77777777" w:rsidR="00C225FD" w:rsidRDefault="00000000">
            <w:pPr>
              <w:spacing w:before="93"/>
              <w:ind w:left="209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86F829" w14:textId="77777777" w:rsidR="00C225FD" w:rsidRDefault="00000000">
            <w:pPr>
              <w:spacing w:before="93"/>
              <w:ind w:left="245"/>
            </w:pPr>
            <w:r>
              <w:t>Covers_</w:t>
            </w: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</w:t>
            </w:r>
            <w:r>
              <w:rPr>
                <w:b/>
                <w:i/>
                <w:color w:val="0000FF"/>
                <w:sz w:val="20"/>
                <w:szCs w:val="20"/>
              </w:rPr>
              <w:t>011</w:t>
            </w:r>
            <w:r>
              <w:rPr>
                <w:sz w:val="20"/>
                <w:szCs w:val="20"/>
              </w:rPr>
              <w:t>-V1.1</w:t>
            </w:r>
          </w:p>
        </w:tc>
      </w:tr>
      <w:tr w:rsidR="00C225FD" w14:paraId="30B989A2" w14:textId="77777777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D47BBD7" w14:textId="77777777" w:rsidR="00C225FD" w:rsidRDefault="00000000">
            <w:pPr>
              <w:spacing w:before="98"/>
              <w:ind w:left="78" w:right="7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DF555" w14:textId="77777777" w:rsidR="00C225FD" w:rsidRDefault="00000000">
            <w:pPr>
              <w:widowControl/>
              <w:spacing w:line="276" w:lineRule="auto"/>
            </w:pPr>
            <w:r>
              <w:rPr>
                <w:sz w:val="24"/>
                <w:szCs w:val="24"/>
              </w:rPr>
              <w:t>Dashboard generates statistics and summary about users</w:t>
            </w:r>
          </w:p>
        </w:tc>
      </w:tr>
    </w:tbl>
    <w:p w14:paraId="58E1D7D4" w14:textId="77777777" w:rsidR="00C225FD" w:rsidRDefault="00C225FD">
      <w:pPr>
        <w:rPr>
          <w:sz w:val="20"/>
          <w:szCs w:val="20"/>
        </w:rPr>
      </w:pPr>
    </w:p>
    <w:p w14:paraId="6B21C0E5" w14:textId="77777777" w:rsidR="00C225FD" w:rsidRDefault="00C225FD">
      <w:pPr>
        <w:rPr>
          <w:sz w:val="20"/>
          <w:szCs w:val="20"/>
        </w:rPr>
      </w:pPr>
    </w:p>
    <w:p w14:paraId="08F20C14" w14:textId="77777777" w:rsidR="00C225FD" w:rsidRDefault="00C225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225FD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00A3E" w14:textId="77777777" w:rsidR="00ED346F" w:rsidRDefault="00ED346F">
      <w:r>
        <w:separator/>
      </w:r>
    </w:p>
  </w:endnote>
  <w:endnote w:type="continuationSeparator" w:id="0">
    <w:p w14:paraId="0BE8EA6F" w14:textId="77777777" w:rsidR="00ED346F" w:rsidRDefault="00ED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F555" w14:textId="77777777" w:rsidR="00ED346F" w:rsidRDefault="00ED346F">
      <w:r>
        <w:separator/>
      </w:r>
    </w:p>
  </w:footnote>
  <w:footnote w:type="continuationSeparator" w:id="0">
    <w:p w14:paraId="454AE22D" w14:textId="77777777" w:rsidR="00ED346F" w:rsidRDefault="00ED3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E559" w14:textId="77777777" w:rsidR="00C225FD" w:rsidRDefault="00C225FD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E0"/>
    <w:multiLevelType w:val="multilevel"/>
    <w:tmpl w:val="22FCA5E0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1" w15:restartNumberingAfterBreak="0">
    <w:nsid w:val="29044798"/>
    <w:multiLevelType w:val="multilevel"/>
    <w:tmpl w:val="B822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881F57"/>
    <w:multiLevelType w:val="multilevel"/>
    <w:tmpl w:val="F994271E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3" w15:restartNumberingAfterBreak="0">
    <w:nsid w:val="4B2B62DF"/>
    <w:multiLevelType w:val="multilevel"/>
    <w:tmpl w:val="9BAEDAD2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4" w15:restartNumberingAfterBreak="0">
    <w:nsid w:val="7CFF0CEA"/>
    <w:multiLevelType w:val="multilevel"/>
    <w:tmpl w:val="2F84540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702225">
    <w:abstractNumId w:val="3"/>
  </w:num>
  <w:num w:numId="2" w16cid:durableId="262808765">
    <w:abstractNumId w:val="4"/>
  </w:num>
  <w:num w:numId="3" w16cid:durableId="1734966264">
    <w:abstractNumId w:val="1"/>
  </w:num>
  <w:num w:numId="4" w16cid:durableId="2126657865">
    <w:abstractNumId w:val="2"/>
  </w:num>
  <w:num w:numId="5" w16cid:durableId="346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5FD"/>
    <w:rsid w:val="0021033E"/>
    <w:rsid w:val="00C225FD"/>
    <w:rsid w:val="00E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1B4"/>
  <w15:docId w15:val="{6F5CB139-AB12-45AA-ABDC-D68C35A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Dra0s1ibNBtyRIabgjG7wYr8Q==">AMUW2mUWMB9E0teLrLOeQJJ4ADBityWMDLpNxVSO7HHQbYD1kVHHw63p0y7LeEaismLg5Nn0/x7D/BNjoBZQ1afJt6f2+HUqWs+tqoODaX9JayUVyu9fG9Kr/82Jc09eH/t9p5+6qnJ6DGVWa5VihsG6T7dLmnQMRxfRCFPPrz2Sc5x6AeH5rS2NsAWBlyakY7nsYASNMDg4qix3dxgHhrDfRJp8Yqh4Pd1vTOOMTMyqGQyD7CoT0UEcgsJrM8OE6XsKpJP17Cl0IvWUFEicQvQJzsJzWDDgafIFN1oI33LlEZXkr7jIU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2</cp:revision>
  <dcterms:created xsi:type="dcterms:W3CDTF">2022-09-27T14:15:00Z</dcterms:created>
  <dcterms:modified xsi:type="dcterms:W3CDTF">2022-10-25T16:42:00Z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